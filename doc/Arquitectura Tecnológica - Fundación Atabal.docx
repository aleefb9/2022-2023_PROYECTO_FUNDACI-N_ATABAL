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567" w:before="3969" w:lineRule="auto"/>
        <w:rPr/>
      </w:pPr>
      <w:r w:rsidDel="00000000" w:rsidR="00000000" w:rsidRPr="00000000">
        <w:rPr>
          <w:rtl w:val="0"/>
        </w:rPr>
        <w:t xml:space="preserve">Fundación Atabal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r w:rsidDel="00000000" w:rsidR="00000000" w:rsidRPr="00000000">
        <w:rPr>
          <w:rtl w:val="0"/>
        </w:rPr>
        <w:t xml:space="preserve">Arquitectura Tecnológica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Escuela Virgen de Guadalupe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Ciclo Formativo: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Desarrollo de Aplicaciones Web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22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-202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Alumno: 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Alejandro Fernández Banda, Cristian Silva Guerrero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gc0i8zq46hd2" w:id="0"/>
      <w:bookmarkEnd w:id="0"/>
      <w:r w:rsidDel="00000000" w:rsidR="00000000" w:rsidRPr="00000000">
        <w:rPr>
          <w:rtl w:val="0"/>
        </w:rPr>
        <w:t xml:space="preserve">Arquitectura Cliente/Servidor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El proyecto utilizará arquitectura Cliente/Servidor en tres niveles: cliente, servidor y base de datos.</w:t>
      </w:r>
    </w:p>
    <w:p w:rsidR="00000000" w:rsidDel="00000000" w:rsidP="00000000" w:rsidRDefault="00000000" w:rsidRPr="00000000" w14:paraId="0000000C">
      <w:pPr>
        <w:pStyle w:val="Heading2"/>
        <w:pageBreakBefore w:val="0"/>
        <w:rPr/>
      </w:pPr>
      <w:bookmarkStart w:colFirst="0" w:colLast="0" w:name="_qlugcnwtehw1" w:id="1"/>
      <w:bookmarkEnd w:id="1"/>
      <w:r w:rsidDel="00000000" w:rsidR="00000000" w:rsidRPr="00000000">
        <w:rPr>
          <w:rtl w:val="0"/>
        </w:rPr>
        <w:t xml:space="preserve">Nivel de Cliente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Navegador:</w:t>
      </w:r>
      <w:r w:rsidDel="00000000" w:rsidR="00000000" w:rsidRPr="00000000">
        <w:rPr>
          <w:rtl w:val="0"/>
        </w:rPr>
        <w:t xml:space="preserve"> HTML5, CSS3, ECMA 6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Modelo:</w:t>
      </w:r>
      <w:r w:rsidDel="00000000" w:rsidR="00000000" w:rsidRPr="00000000">
        <w:rPr>
          <w:rtl w:val="0"/>
        </w:rPr>
        <w:t xml:space="preserve"> Rich Client (one page)/Cliente Estándar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POO: </w:t>
      </w:r>
      <w:r w:rsidDel="00000000" w:rsidR="00000000" w:rsidRPr="00000000">
        <w:rPr>
          <w:rtl w:val="0"/>
        </w:rPr>
        <w:t xml:space="preserve">Patrones MVC y Fachada.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Librerías:</w:t>
      </w:r>
      <w:r w:rsidDel="00000000" w:rsidR="00000000" w:rsidRPr="00000000">
        <w:rPr>
          <w:rtl w:val="0"/>
        </w:rPr>
        <w:t xml:space="preserve"> Usadas por Wordpress (jQuery)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Comunicación-Servidor:</w:t>
      </w:r>
      <w:r w:rsidDel="00000000" w:rsidR="00000000" w:rsidRPr="00000000">
        <w:rPr>
          <w:rtl w:val="0"/>
        </w:rPr>
        <w:t xml:space="preserve"> AJAX (POST/GET)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CMS:</w:t>
      </w:r>
      <w:r w:rsidDel="00000000" w:rsidR="00000000" w:rsidRPr="00000000">
        <w:rPr>
          <w:rtl w:val="0"/>
        </w:rPr>
        <w:t xml:space="preserve"> Wordpress</w:t>
      </w:r>
      <w:ins w:author="ERNESTO GONZÁLEZ TRIVES" w:id="0" w:date="2023-04-27T07:11:53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tl w:val="0"/>
        </w:rPr>
        <w:t xml:space="preserve">6.2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Plugins:</w:t>
      </w:r>
      <w:r w:rsidDel="00000000" w:rsidR="00000000" w:rsidRPr="00000000">
        <w:rPr>
          <w:rtl w:val="0"/>
        </w:rPr>
        <w:t xml:space="preserve"> WPForms, Elementor, Classic Editor, slider 3, Big File Uploads, Elementor Header &amp; Footer Builder, GDPR Cookie Compliance, Wordpress Importer, WP Go Maps</w:t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kyea5ijch0jm" w:id="2"/>
      <w:bookmarkEnd w:id="2"/>
      <w:r w:rsidDel="00000000" w:rsidR="00000000" w:rsidRPr="00000000">
        <w:rPr>
          <w:rtl w:val="0"/>
        </w:rPr>
        <w:t xml:space="preserve">Nivel de Servidor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PHP</w:t>
      </w:r>
      <w:r w:rsidDel="00000000" w:rsidR="00000000" w:rsidRPr="00000000">
        <w:rPr>
          <w:rtl w:val="0"/>
        </w:rPr>
        <w:t xml:space="preserve"> versión 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7"/>
          <w:szCs w:val="27"/>
          <w:rtl w:val="0"/>
        </w:rPr>
        <w:t xml:space="preserve">7.4.33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POO: </w:t>
      </w:r>
      <w:r w:rsidDel="00000000" w:rsidR="00000000" w:rsidRPr="00000000">
        <w:rPr>
          <w:rtl w:val="0"/>
        </w:rPr>
        <w:t xml:space="preserve">aplicando Modelo-Vista-Controlador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Framework: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Librerías: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Comunicación-BBDD:</w:t>
      </w:r>
      <w:r w:rsidDel="00000000" w:rsidR="00000000" w:rsidRPr="00000000">
        <w:rPr>
          <w:rtl w:val="0"/>
        </w:rPr>
        <w:t xml:space="preserve"> TCP/IP (local)</w:t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j506apjm9e1d" w:id="3"/>
      <w:bookmarkEnd w:id="3"/>
      <w:r w:rsidDel="00000000" w:rsidR="00000000" w:rsidRPr="00000000">
        <w:rPr>
          <w:rtl w:val="0"/>
        </w:rPr>
        <w:t xml:space="preserve">Nivel de Base de Datos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rPr/>
      </w:pPr>
      <w:bookmarkStart w:colFirst="0" w:colLast="0" w:name="_ok1e7vhhk4z5" w:id="4"/>
      <w:bookmarkEnd w:id="4"/>
      <w:r w:rsidDel="00000000" w:rsidR="00000000" w:rsidRPr="00000000">
        <w:rPr>
          <w:rtl w:val="0"/>
        </w:rPr>
        <w:t xml:space="preserve">Requerimientos Técnicos</w:t>
      </w:r>
    </w:p>
    <w:p w:rsidR="00000000" w:rsidDel="00000000" w:rsidP="00000000" w:rsidRDefault="00000000" w:rsidRPr="00000000" w14:paraId="0000001E">
      <w:pPr>
        <w:pStyle w:val="Heading3"/>
        <w:pageBreakBefore w:val="0"/>
        <w:rPr/>
      </w:pPr>
      <w:bookmarkStart w:colFirst="0" w:colLast="0" w:name="_gdtipbuv3a3" w:id="5"/>
      <w:bookmarkEnd w:id="5"/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Navegadores compatibles: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Firefox v.77 en Windows 10 (64bits) resoluciones 1366x768px y 800x600px.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Microsoft Edge v.83 en Windows 10 (64 bits) resolución 1920x1080px.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Chrome v.83 en Windows 10 (64 bits) resolución 1920x1080px.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Firefox v.77 en Ubuntu 18.04 (64bits) resoluciones 1366x768px y 800x600px.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Google Chrome v.83 en Ubuntu 18.04 (64bits) resolución 1920x1080px.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Google Chrome v.83 en Android 9 resolución 720 x 1280px.</w:t>
      </w:r>
    </w:p>
    <w:p w:rsidR="00000000" w:rsidDel="00000000" w:rsidP="00000000" w:rsidRDefault="00000000" w:rsidRPr="00000000" w14:paraId="00000026">
      <w:pPr>
        <w:pStyle w:val="Heading3"/>
        <w:pageBreakBefore w:val="0"/>
        <w:rPr/>
      </w:pPr>
      <w:bookmarkStart w:colFirst="0" w:colLast="0" w:name="_ag3656458l15" w:id="6"/>
      <w:bookmarkEnd w:id="6"/>
      <w:r w:rsidDel="00000000" w:rsidR="00000000" w:rsidRPr="00000000">
        <w:rPr>
          <w:rtl w:val="0"/>
        </w:rPr>
        <w:t xml:space="preserve">Servidor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Sistema Operativo:</w:t>
      </w:r>
      <w:r w:rsidDel="00000000" w:rsidR="00000000" w:rsidRPr="00000000">
        <w:rPr>
          <w:rtl w:val="0"/>
        </w:rPr>
        <w:t xml:space="preserve"> Ubuntu Server 18.04 (64 bits)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Servidor Web:</w:t>
      </w:r>
      <w:r w:rsidDel="00000000" w:rsidR="00000000" w:rsidRPr="00000000">
        <w:rPr>
          <w:rtl w:val="0"/>
        </w:rPr>
        <w:t xml:space="preserve"> Apache Web Server 2.4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MySQL v8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700" w:top="1932" w:left="1134" w:right="1134" w:header="1134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Calibri"/>
  <w:font w:name="Times New Roman"/>
  <w:font w:name="Liberation Sans"/>
  <w:font w:name="Free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tabs>
        <w:tab w:val="center" w:leader="none" w:pos="4252"/>
        <w:tab w:val="right" w:leader="none" w:pos="8504"/>
      </w:tabs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color w:val="4472c4"/>
        <w:sz w:val="20"/>
        <w:szCs w:val="20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color w:val="4472c4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ageBreakBefore w:val="0"/>
      <w:tabs>
        <w:tab w:val="center" w:leader="none" w:pos="4252"/>
        <w:tab w:val="right" w:leader="none" w:pos="8504"/>
      </w:tabs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Fundación Loyola - Escuela Virgen de Guadalupe</w:t>
    </w:r>
  </w:p>
  <w:p w:rsidR="00000000" w:rsidDel="00000000" w:rsidP="00000000" w:rsidRDefault="00000000" w:rsidRPr="00000000" w14:paraId="00000032">
    <w:pPr>
      <w:pageBreakBefore w:val="0"/>
      <w:tabs>
        <w:tab w:val="center" w:leader="none" w:pos="4252"/>
        <w:tab w:val="right" w:leader="none" w:pos="8504"/>
      </w:tabs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C/Corte de Peleas, 79 (06009) Badajoz Tlf.: 924 251 761 - guadalupe@fundacionloyola.es</w:t>
    </w:r>
  </w:p>
  <w:p w:rsidR="00000000" w:rsidDel="00000000" w:rsidP="00000000" w:rsidRDefault="00000000" w:rsidRPr="00000000" w14:paraId="00000033">
    <w:pPr>
      <w:pageBreakBefore w:val="0"/>
      <w:tabs>
        <w:tab w:val="center" w:leader="none" w:pos="4252"/>
        <w:tab w:val="right" w:leader="none" w:pos="8504"/>
      </w:tabs>
      <w:jc w:val="center"/>
      <w:rPr>
        <w:rFonts w:ascii="Liberation Sans" w:cs="Liberation Sans" w:eastAsia="Liberation Sans" w:hAnsi="Liberation Sans"/>
        <w:smallCaps w:val="1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Fundación inscrita en el Registro de Entidades Religiosas (159/SE/F)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tabs>
        <w:tab w:val="center" w:leader="none" w:pos="4252"/>
        <w:tab w:val="right" w:leader="none" w:pos="8504"/>
      </w:tabs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Fundación Loyola - Escuela Virgen de Guadalupe</w:t>
    </w:r>
  </w:p>
  <w:p w:rsidR="00000000" w:rsidDel="00000000" w:rsidP="00000000" w:rsidRDefault="00000000" w:rsidRPr="00000000" w14:paraId="00000036">
    <w:pPr>
      <w:pageBreakBefore w:val="0"/>
      <w:tabs>
        <w:tab w:val="center" w:leader="none" w:pos="4252"/>
        <w:tab w:val="right" w:leader="none" w:pos="8504"/>
      </w:tabs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C/Corte de Peleas, 79 (06009) Badajoz Tlf.: 924 251 761 - guadalupe@fundacionloyola.es</w:t>
    </w:r>
  </w:p>
  <w:p w:rsidR="00000000" w:rsidDel="00000000" w:rsidP="00000000" w:rsidRDefault="00000000" w:rsidRPr="00000000" w14:paraId="00000037">
    <w:pPr>
      <w:pageBreakBefore w:val="0"/>
      <w:tabs>
        <w:tab w:val="center" w:leader="none" w:pos="4252"/>
        <w:tab w:val="right" w:leader="none" w:pos="8504"/>
      </w:tabs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Fundación inscrita en el Registro de Entidades Religiosas (159/SE/F)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ind w:left="6372" w:firstLine="0"/>
      <w:rPr>
        <w:rFonts w:ascii="Arial" w:cs="Arial" w:eastAsia="Arial" w:hAnsi="Arial"/>
        <w:b w:val="1"/>
        <w:color w:val="0065a1"/>
      </w:rPr>
    </w:pPr>
    <w:r w:rsidDel="00000000" w:rsidR="00000000" w:rsidRPr="00000000">
      <w:rPr>
        <w:rFonts w:ascii="Arial" w:cs="Arial" w:eastAsia="Arial" w:hAnsi="Arial"/>
        <w:b w:val="1"/>
        <w:color w:val="0065a1"/>
        <w:sz w:val="22"/>
        <w:szCs w:val="22"/>
        <w:rtl w:val="0"/>
      </w:rPr>
      <w:t xml:space="preserve">Alejandro FB, Cristian SG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-276224</wp:posOffset>
          </wp:positionH>
          <wp:positionV relativeFrom="paragraph">
            <wp:posOffset>-371474</wp:posOffset>
          </wp:positionV>
          <wp:extent cx="1974563" cy="1151572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74563" cy="115157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B">
    <w:pPr>
      <w:pageBreakBefore w:val="0"/>
      <w:ind w:left="5669.291338582678" w:firstLine="705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Fundación Atabal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ageBreakBefore w:val="0"/>
      <w:spacing w:line="276" w:lineRule="auto"/>
      <w:ind w:left="5669.291338582678" w:firstLine="705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spacing w:after="200" w:line="276" w:lineRule="auto"/>
      <w:ind w:left="720" w:firstLine="720"/>
      <w:jc w:val="right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alejandrofernandezbanda.guadalupe@alumnado.fundacionloyola.es</w:t>
    </w:r>
  </w:p>
  <w:p w:rsidR="00000000" w:rsidDel="00000000" w:rsidP="00000000" w:rsidRDefault="00000000" w:rsidRPr="00000000" w14:paraId="0000002E">
    <w:pPr>
      <w:spacing w:after="200" w:line="276" w:lineRule="auto"/>
      <w:ind w:left="5040" w:firstLine="0"/>
      <w:jc w:val="right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csilvaguerrero.guadalupe@alumnado.fundacionloyola.es</w:t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FreeSans" w:cs="FreeSans" w:eastAsia="FreeSans" w:hAnsi="FreeSans"/>
        <w:b w:val="1"/>
        <w:color w:val="2a6099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1974563" cy="1151572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74563" cy="115157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color w:val="2a609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color w:val="2a6099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pageBreakBefore w:val="0"/>
      <w:spacing w:after="567" w:before="3969" w:lineRule="auto"/>
      <w:jc w:val="center"/>
    </w:pPr>
    <w:rPr>
      <w:rFonts w:ascii="Liberation Sans" w:cs="Liberation Sans" w:eastAsia="Liberation Sans" w:hAnsi="Liberation Sans"/>
      <w:b w:val="1"/>
      <w:smallCaps w:val="1"/>
      <w:color w:val="2a6099"/>
      <w:sz w:val="56"/>
      <w:szCs w:val="56"/>
    </w:rPr>
  </w:style>
  <w:style w:type="paragraph" w:styleId="Subtitle">
    <w:name w:val="Subtitle"/>
    <w:basedOn w:val="Normal"/>
    <w:next w:val="Normal"/>
    <w:pPr>
      <w:keepNext w:val="1"/>
      <w:pageBreakBefore w:val="0"/>
      <w:spacing w:after="2835" w:before="62" w:lineRule="auto"/>
      <w:jc w:val="center"/>
    </w:pPr>
    <w:rPr>
      <w:rFonts w:ascii="Liberation Sans" w:cs="Liberation Sans" w:eastAsia="Liberation Sans" w:hAnsi="Liberation Sans"/>
      <w:color w:val="666666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